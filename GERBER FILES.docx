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261AD" w14:textId="77777777" w:rsidR="00856433" w:rsidRDefault="00856433" w:rsidP="008564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commentRangeStart w:id="0"/>
      <w:r>
        <w:rPr>
          <w:rFonts w:ascii="Times New Roman" w:hAnsi="Times New Roman" w:cs="Times New Roman"/>
          <w:sz w:val="28"/>
          <w:szCs w:val="28"/>
          <w:lang w:val="en-US"/>
        </w:rPr>
        <w:t>GERBER</w:t>
      </w:r>
      <w:commentRangeEnd w:id="0"/>
      <w:r w:rsidR="008C6DDB">
        <w:rPr>
          <w:rStyle w:val="a9"/>
        </w:rPr>
        <w:commentReference w:id="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FILES</w:t>
      </w:r>
    </w:p>
    <w:p w14:paraId="4759E26B" w14:textId="77777777" w:rsidR="00856433" w:rsidRPr="00856433" w:rsidRDefault="00856433" w:rsidP="008564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5E500207" w14:textId="77777777" w:rsidR="00856433" w:rsidRDefault="00856433" w:rsidP="008564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ГЕРБЕР ФАЙЛЫ</w:t>
      </w:r>
    </w:p>
    <w:p w14:paraId="3E6ABA9B" w14:textId="77777777" w:rsidR="00856433" w:rsidRDefault="00856433" w:rsidP="008564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5B403" w14:textId="77777777" w:rsidR="00856433" w:rsidRDefault="00856433" w:rsidP="008564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7998D" w14:textId="77777777" w:rsidR="00856433" w:rsidRDefault="00856433" w:rsidP="008564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A947C" w14:textId="77777777" w:rsidR="00856433" w:rsidRDefault="00856433" w:rsidP="00C06812">
      <w:pPr>
        <w:rPr>
          <w:rFonts w:ascii="Times New Roman" w:hAnsi="Times New Roman" w:cs="Times New Roman"/>
          <w:sz w:val="28"/>
          <w:szCs w:val="28"/>
        </w:rPr>
      </w:pPr>
    </w:p>
    <w:p w14:paraId="790F1FDA" w14:textId="77777777" w:rsidR="00856433" w:rsidRDefault="00856433" w:rsidP="008564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5E0FC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17D507E1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629BFE87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15807F4D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7DA062EB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0CFFC92F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4BD5D4A2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654B2C68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0FF37EA8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0B4EA397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62E67FF1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3FC72135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5551D43B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3F47BD71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3E3B6201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072BA4EC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30629C12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520A2A11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6AFCAB9C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7A506CEA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7A6F46EA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1A006D3B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1D6B2B68" w14:textId="77777777" w:rsidR="00856433" w:rsidRDefault="00856433" w:rsidP="00856433">
      <w:pPr>
        <w:rPr>
          <w:rFonts w:ascii="Times New Roman" w:hAnsi="Times New Roman" w:cs="Times New Roman"/>
          <w:sz w:val="28"/>
          <w:szCs w:val="28"/>
        </w:rPr>
      </w:pPr>
    </w:p>
    <w:p w14:paraId="336CE663" w14:textId="77777777" w:rsidR="00856433" w:rsidRDefault="00856433" w:rsidP="008564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гербер файл.</w:t>
      </w:r>
    </w:p>
    <w:p w14:paraId="73CF20E1" w14:textId="77777777" w:rsidR="00856433" w:rsidRDefault="00856433" w:rsidP="008564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мы составили плату, мы должны отправить ее на производство для этого создаются гербер файлы.</w:t>
      </w:r>
    </w:p>
    <w:p w14:paraId="6C2D4B6D" w14:textId="77777777" w:rsidR="00856433" w:rsidRPr="00856433" w:rsidRDefault="00856433" w:rsidP="0085643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5643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Gerber</w:t>
      </w:r>
      <w:proofErr w:type="spellEnd"/>
      <w:r w:rsidRPr="00856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856433">
        <w:rPr>
          <w:rFonts w:ascii="Times New Roman" w:hAnsi="Times New Roman" w:cs="Times New Roman"/>
          <w:sz w:val="28"/>
          <w:szCs w:val="28"/>
          <w:shd w:val="clear" w:color="auto" w:fill="FFFFFF"/>
        </w:rPr>
        <w:t>файловый формат</w:t>
      </w:r>
      <w:r w:rsidRPr="00856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представляющий собой способ описания проекта </w:t>
      </w:r>
      <w:r w:rsidRPr="00856433">
        <w:rPr>
          <w:rFonts w:ascii="Times New Roman" w:hAnsi="Times New Roman" w:cs="Times New Roman"/>
          <w:sz w:val="28"/>
          <w:szCs w:val="28"/>
          <w:shd w:val="clear" w:color="auto" w:fill="FFFFFF"/>
        </w:rPr>
        <w:t>печатной платы</w:t>
      </w:r>
      <w:r w:rsidRPr="00856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для изготовления </w:t>
      </w:r>
      <w:commentRangeStart w:id="1"/>
      <w:r w:rsidRPr="00856433">
        <w:rPr>
          <w:rFonts w:ascii="Times New Roman" w:hAnsi="Times New Roman" w:cs="Times New Roman"/>
          <w:sz w:val="28"/>
          <w:szCs w:val="28"/>
          <w:shd w:val="clear" w:color="auto" w:fill="FFFFFF"/>
        </w:rPr>
        <w:t>фотошаблонов</w:t>
      </w:r>
      <w:r w:rsidRPr="00856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 самом разнообразном оборудовании.</w:t>
      </w:r>
      <w:commentRangeEnd w:id="1"/>
      <w:r w:rsidR="008C6DDB">
        <w:rPr>
          <w:rStyle w:val="a9"/>
        </w:rPr>
        <w:commentReference w:id="1"/>
      </w:r>
      <w:r w:rsidRPr="00856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commentRangeStart w:id="2"/>
      <w:r w:rsidRPr="00856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Практически все современные </w:t>
      </w:r>
      <w:r w:rsidRPr="00856433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 автоматизации проектных работ</w:t>
      </w:r>
      <w:r w:rsidRPr="00856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для электроники позволяют генерировать выходные файлы в формате </w:t>
      </w:r>
      <w:proofErr w:type="spellStart"/>
      <w:r w:rsidRPr="00856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Gerber</w:t>
      </w:r>
      <w:proofErr w:type="spellEnd"/>
      <w:r w:rsidRPr="00856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 с другой стороны — почти всё современное оборудование позволяет считывать данные в этом формате.</w:t>
      </w:r>
    </w:p>
    <w:p w14:paraId="20B37FD3" w14:textId="77777777" w:rsidR="00856433" w:rsidRDefault="00856433" w:rsidP="008564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2"/>
      <w:r w:rsidR="008C6DDB">
        <w:rPr>
          <w:rStyle w:val="a9"/>
        </w:rPr>
        <w:commentReference w:id="2"/>
      </w:r>
    </w:p>
    <w:p w14:paraId="213B726F" w14:textId="77777777" w:rsidR="00856433" w:rsidRPr="008C6DDB" w:rsidRDefault="00856433" w:rsidP="00856433">
      <w:pPr>
        <w:pStyle w:val="a3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8C6DDB">
        <w:rPr>
          <w:rFonts w:ascii="Times New Roman" w:hAnsi="Times New Roman" w:cs="Times New Roman"/>
          <w:sz w:val="28"/>
          <w:szCs w:val="28"/>
          <w:highlight w:val="green"/>
        </w:rPr>
        <w:t>своими словами)</w:t>
      </w:r>
    </w:p>
    <w:p w14:paraId="00A1C952" w14:textId="77777777" w:rsidR="00856433" w:rsidRDefault="00856433" w:rsidP="00856433">
      <w:pPr>
        <w:pStyle w:val="a3"/>
        <w:rPr>
          <w:rFonts w:ascii="Times New Roman" w:hAnsi="Times New Roman" w:cs="Times New Roman"/>
          <w:sz w:val="28"/>
          <w:szCs w:val="28"/>
        </w:rPr>
      </w:pPr>
      <w:r w:rsidRPr="008C6DDB">
        <w:rPr>
          <w:rFonts w:ascii="Times New Roman" w:hAnsi="Times New Roman" w:cs="Times New Roman"/>
          <w:sz w:val="28"/>
          <w:szCs w:val="28"/>
          <w:highlight w:val="green"/>
        </w:rPr>
        <w:t xml:space="preserve"> Гербер – это документ содер</w:t>
      </w:r>
      <w:r w:rsidR="00E80C0E" w:rsidRPr="008C6DDB">
        <w:rPr>
          <w:rFonts w:ascii="Times New Roman" w:hAnsi="Times New Roman" w:cs="Times New Roman"/>
          <w:sz w:val="28"/>
          <w:szCs w:val="28"/>
          <w:highlight w:val="green"/>
        </w:rPr>
        <w:t>жащий в себе программный код, осуществляющий прорисовку платы (контактные площадки, отверстия, дорожки, надписи, границы платы)</w:t>
      </w:r>
      <w:r w:rsidR="0044123E" w:rsidRPr="008C6DDB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59B4FCB8" w14:textId="77777777" w:rsidR="0044123E" w:rsidRPr="003C3C9E" w:rsidRDefault="0044123E" w:rsidP="00856433">
      <w:pPr>
        <w:pStyle w:val="a3"/>
        <w:rPr>
          <w:rFonts w:ascii="Times New Roman" w:hAnsi="Times New Roman" w:cs="Times New Roman"/>
          <w:sz w:val="28"/>
          <w:szCs w:val="28"/>
        </w:rPr>
      </w:pPr>
      <w:r w:rsidRPr="003C3C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005F3" w14:textId="77777777" w:rsidR="0044123E" w:rsidRPr="003C3C9E" w:rsidRDefault="0044123E" w:rsidP="0085643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00F7D3" w14:textId="77777777" w:rsidR="0044123E" w:rsidRPr="00C06812" w:rsidRDefault="00C06812" w:rsidP="00441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правил для</w:t>
      </w:r>
      <w:r w:rsidR="0044123E">
        <w:rPr>
          <w:rFonts w:ascii="Times New Roman" w:hAnsi="Times New Roman" w:cs="Times New Roman"/>
          <w:sz w:val="28"/>
          <w:szCs w:val="28"/>
        </w:rPr>
        <w:t xml:space="preserve"> гербер файл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44123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300424" w14:textId="77777777" w:rsidR="0044123E" w:rsidRDefault="0044123E" w:rsidP="0044123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откроем </w:t>
      </w:r>
      <w:r w:rsidR="0007593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прогр</w:t>
      </w:r>
      <w:r w:rsidR="00075939">
        <w:rPr>
          <w:rFonts w:ascii="Times New Roman" w:hAnsi="Times New Roman" w:cs="Times New Roman"/>
          <w:sz w:val="28"/>
          <w:szCs w:val="28"/>
        </w:rPr>
        <w:t>амме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EAGLE</w:t>
      </w:r>
      <w:r w:rsidR="00075939">
        <w:rPr>
          <w:rFonts w:ascii="Times New Roman" w:hAnsi="Times New Roman" w:cs="Times New Roman"/>
          <w:sz w:val="28"/>
          <w:szCs w:val="28"/>
        </w:rPr>
        <w:t xml:space="preserve"> </w:t>
      </w:r>
      <w:del w:id="3" w:author="Александр Семенов" w:date="2023-10-20T17:29:00Z">
        <w:r w:rsidR="00075939" w:rsidDel="008C6DDB">
          <w:rPr>
            <w:rFonts w:ascii="Times New Roman" w:hAnsi="Times New Roman" w:cs="Times New Roman"/>
            <w:sz w:val="28"/>
            <w:szCs w:val="28"/>
          </w:rPr>
          <w:delText xml:space="preserve">нужную </w:delText>
        </w:r>
      </w:del>
      <w:r w:rsidR="00075939">
        <w:rPr>
          <w:rFonts w:ascii="Times New Roman" w:hAnsi="Times New Roman" w:cs="Times New Roman"/>
          <w:sz w:val="28"/>
          <w:szCs w:val="28"/>
        </w:rPr>
        <w:t xml:space="preserve">плату и используем команду </w:t>
      </w:r>
      <w:r w:rsidR="00075939">
        <w:rPr>
          <w:rFonts w:ascii="Times New Roman" w:hAnsi="Times New Roman" w:cs="Times New Roman"/>
          <w:sz w:val="28"/>
          <w:szCs w:val="28"/>
          <w:lang w:val="en-US"/>
        </w:rPr>
        <w:t>DRC</w:t>
      </w:r>
      <w:r w:rsidR="00075939" w:rsidRPr="000759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1B8C2D" w14:textId="77777777" w:rsidR="00075939" w:rsidRPr="00075939" w:rsidRDefault="00075939" w:rsidP="00075939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C42976" wp14:editId="5F777A5E">
            <wp:extent cx="5940425" cy="3134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95E8" w14:textId="77777777" w:rsidR="00075939" w:rsidRPr="00075939" w:rsidRDefault="00075939" w:rsidP="0044123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CCACFD" w14:textId="77777777" w:rsidR="003C3C9E" w:rsidRDefault="003C3C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9E5493" wp14:editId="261F3883">
            <wp:extent cx="4876800" cy="3895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393B" w14:textId="77777777" w:rsidR="003C3C9E" w:rsidRPr="003C3C9E" w:rsidRDefault="003C3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нужные правила (</w:t>
      </w:r>
      <w:r>
        <w:rPr>
          <w:rFonts w:ascii="Times New Roman" w:hAnsi="Times New Roman" w:cs="Times New Roman"/>
          <w:sz w:val="28"/>
          <w:szCs w:val="28"/>
          <w:lang w:val="en-US"/>
        </w:rPr>
        <w:t>JLCPCB</w:t>
      </w:r>
      <w:r w:rsidRPr="003C3C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PCBway</w:t>
      </w:r>
      <w:proofErr w:type="spellEnd"/>
      <w:r w:rsidRPr="003C3C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rezonit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Pr="003C3C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4165AD" w14:textId="77777777" w:rsidR="003C3C9E" w:rsidRDefault="003C3C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C7BA68" wp14:editId="0746DFD5">
            <wp:extent cx="4981575" cy="390165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0656" cy="390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5E22" w14:textId="77777777" w:rsidR="003C3C9E" w:rsidRDefault="003C3C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059CC2" wp14:editId="035BA907">
            <wp:extent cx="5295900" cy="16626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5" cy="167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38B6" w14:textId="77777777" w:rsidR="003C3C9E" w:rsidRDefault="008C6DDB">
      <w:pPr>
        <w:rPr>
          <w:rFonts w:ascii="Times New Roman" w:hAnsi="Times New Roman" w:cs="Times New Roman"/>
          <w:sz w:val="28"/>
          <w:szCs w:val="28"/>
        </w:rPr>
      </w:pPr>
      <w:ins w:id="4" w:author="Александр Семенов" w:date="2023-10-20T17:30:00Z">
        <w:r>
          <w:rPr>
            <w:rFonts w:ascii="Times New Roman" w:hAnsi="Times New Roman" w:cs="Times New Roman"/>
            <w:sz w:val="28"/>
            <w:szCs w:val="28"/>
          </w:rPr>
          <w:t xml:space="preserve">В данном примере </w:t>
        </w:r>
      </w:ins>
      <w:del w:id="5" w:author="Александр Семенов" w:date="2023-10-20T17:30:00Z">
        <w:r w:rsidR="003C3C9E" w:rsidDel="008C6DDB">
          <w:rPr>
            <w:rFonts w:ascii="Times New Roman" w:hAnsi="Times New Roman" w:cs="Times New Roman"/>
            <w:sz w:val="28"/>
            <w:szCs w:val="28"/>
          </w:rPr>
          <w:delText>В</w:delText>
        </w:r>
      </w:del>
      <w:ins w:id="6" w:author="Александр Семенов" w:date="2023-10-20T17:30:00Z">
        <w:r>
          <w:rPr>
            <w:rFonts w:ascii="Times New Roman" w:hAnsi="Times New Roman" w:cs="Times New Roman"/>
            <w:sz w:val="28"/>
            <w:szCs w:val="28"/>
          </w:rPr>
          <w:t>в</w:t>
        </w:r>
      </w:ins>
      <w:r w:rsidR="003C3C9E">
        <w:rPr>
          <w:rFonts w:ascii="Times New Roman" w:hAnsi="Times New Roman" w:cs="Times New Roman"/>
          <w:sz w:val="28"/>
          <w:szCs w:val="28"/>
        </w:rPr>
        <w:t xml:space="preserve">ыберем правила для </w:t>
      </w:r>
      <w:proofErr w:type="spellStart"/>
      <w:r w:rsidR="003C3C9E">
        <w:rPr>
          <w:rFonts w:ascii="Times New Roman" w:hAnsi="Times New Roman" w:cs="Times New Roman"/>
          <w:sz w:val="28"/>
          <w:szCs w:val="28"/>
        </w:rPr>
        <w:t>резонита</w:t>
      </w:r>
      <w:proofErr w:type="spellEnd"/>
    </w:p>
    <w:p w14:paraId="1FAA6959" w14:textId="77777777" w:rsidR="003C3C9E" w:rsidRPr="003C3C9E" w:rsidRDefault="003C3C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703041" wp14:editId="60F82F16">
            <wp:extent cx="5476875" cy="166970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242" cy="16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Рядом с названием файла изменилось название с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ins w:id="7" w:author="Александр Семенов" w:date="2023-10-20T17:30:00Z">
        <w:r w:rsidR="008C6DDB">
          <w:rPr>
            <w:rFonts w:ascii="Times New Roman" w:hAnsi="Times New Roman" w:cs="Times New Roman"/>
            <w:sz w:val="28"/>
            <w:szCs w:val="28"/>
            <w:lang w:val="en-US"/>
          </w:rPr>
          <w:t>au</w:t>
        </w:r>
      </w:ins>
      <w:del w:id="8" w:author="Александр Семенов" w:date="2023-10-20T17:30:00Z">
        <w:r w:rsidDel="008C6DDB">
          <w:rPr>
            <w:rFonts w:ascii="Times New Roman" w:hAnsi="Times New Roman" w:cs="Times New Roman"/>
            <w:sz w:val="28"/>
            <w:szCs w:val="28"/>
            <w:lang w:val="en-US"/>
          </w:rPr>
          <w:delText>o</w:delText>
        </w:r>
      </w:del>
      <w:r>
        <w:rPr>
          <w:rFonts w:ascii="Times New Roman" w:hAnsi="Times New Roman" w:cs="Times New Roman"/>
          <w:sz w:val="28"/>
          <w:szCs w:val="28"/>
          <w:lang w:val="en-US"/>
        </w:rPr>
        <w:t>lt</w:t>
      </w:r>
      <w:r w:rsidRPr="003C3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universal</w:t>
      </w:r>
      <w:r w:rsidRPr="003C3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rezonit</w:t>
      </w:r>
      <w:proofErr w:type="spellEnd"/>
      <w:r w:rsidRPr="003C3C9E">
        <w:rPr>
          <w:rFonts w:ascii="Times New Roman" w:hAnsi="Times New Roman" w:cs="Times New Roman"/>
          <w:sz w:val="28"/>
          <w:szCs w:val="28"/>
        </w:rPr>
        <w:t>.</w:t>
      </w:r>
    </w:p>
    <w:p w14:paraId="67983CE4" w14:textId="77777777" w:rsidR="003C3C9E" w:rsidRPr="003C3C9E" w:rsidRDefault="003C3C9E">
      <w:pPr>
        <w:rPr>
          <w:rFonts w:ascii="Times New Roman" w:hAnsi="Times New Roman" w:cs="Times New Roman"/>
          <w:sz w:val="28"/>
          <w:szCs w:val="28"/>
        </w:rPr>
      </w:pPr>
      <w:commentRangeStart w:id="9"/>
      <w:r>
        <w:rPr>
          <w:rFonts w:ascii="Times New Roman" w:hAnsi="Times New Roman" w:cs="Times New Roman"/>
          <w:sz w:val="28"/>
          <w:szCs w:val="28"/>
        </w:rPr>
        <w:t>Нажимаем применить.</w:t>
      </w:r>
      <w:commentRangeEnd w:id="9"/>
      <w:r w:rsidR="008C6DDB">
        <w:rPr>
          <w:rStyle w:val="a9"/>
        </w:rPr>
        <w:commentReference w:id="9"/>
      </w:r>
    </w:p>
    <w:p w14:paraId="5664F48F" w14:textId="77777777" w:rsidR="003C3C9E" w:rsidRDefault="003C3C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335A67" wp14:editId="491FDB1D">
            <wp:extent cx="5143500" cy="39245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4811" cy="393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E3D8" w14:textId="77777777" w:rsidR="003C3C9E" w:rsidRDefault="007A0C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программа выдаст ошибки о нарушении правил </w:t>
      </w:r>
      <w:r>
        <w:rPr>
          <w:rFonts w:ascii="Times New Roman" w:hAnsi="Times New Roman" w:cs="Times New Roman"/>
          <w:sz w:val="28"/>
          <w:szCs w:val="28"/>
          <w:lang w:val="en-US"/>
        </w:rPr>
        <w:t>DRC</w:t>
      </w:r>
      <w:r w:rsidRPr="007A0C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Проверяем их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Errors.</w:t>
      </w:r>
    </w:p>
    <w:p w14:paraId="755FC3C3" w14:textId="77777777" w:rsidR="007A0C09" w:rsidRDefault="007A0C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25BC21" wp14:editId="50AF1A99">
            <wp:extent cx="5210175" cy="2085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F810" w14:textId="77777777" w:rsidR="007A0C09" w:rsidRDefault="007A0C09">
      <w:pPr>
        <w:rPr>
          <w:rFonts w:ascii="Times New Roman" w:hAnsi="Times New Roman" w:cs="Times New Roman"/>
          <w:sz w:val="28"/>
          <w:szCs w:val="28"/>
          <w:lang w:val="en-US"/>
        </w:rPr>
      </w:pPr>
      <w:commentRangeStart w:id="10"/>
      <w:r>
        <w:rPr>
          <w:noProof/>
          <w:lang w:eastAsia="ru-RU"/>
        </w:rPr>
        <w:drawing>
          <wp:inline distT="0" distB="0" distL="0" distR="0" wp14:anchorId="186EA16B" wp14:editId="67335525">
            <wp:extent cx="3238500" cy="342071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4370" cy="342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7121" w14:textId="77777777" w:rsidR="007A0C09" w:rsidRDefault="007A0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Исправляем ошибки</w:t>
      </w:r>
      <w:commentRangeEnd w:id="10"/>
      <w:r w:rsidR="008C6DDB">
        <w:rPr>
          <w:rStyle w:val="a9"/>
        </w:rPr>
        <w:commentReference w:id="10"/>
      </w:r>
    </w:p>
    <w:p w14:paraId="1882C772" w14:textId="77777777" w:rsidR="003C3C9E" w:rsidRDefault="007A0C0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F9EA3E" wp14:editId="2B9C2F6E">
            <wp:extent cx="4438650" cy="300196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498" cy="30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2CB0" w14:textId="77777777" w:rsidR="007A0C09" w:rsidRPr="00C06812" w:rsidRDefault="00C06812" w:rsidP="00C068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гербер файла</w:t>
      </w:r>
    </w:p>
    <w:p w14:paraId="290158B2" w14:textId="77777777" w:rsidR="007A0C09" w:rsidRDefault="007A0C0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D45FD0" wp14:editId="6B6C61A9">
            <wp:extent cx="5940425" cy="21856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68C6" w14:textId="77777777" w:rsidR="007A0C09" w:rsidRDefault="007A0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откроется САМ процессор. Откроем САМ файл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резонита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6DE3">
        <w:rPr>
          <w:rFonts w:ascii="Times New Roman" w:hAnsi="Times New Roman" w:cs="Times New Roman"/>
          <w:sz w:val="28"/>
          <w:szCs w:val="28"/>
        </w:rPr>
        <w:t>т.к. ранее мы поставили правила именно для него. (</w:t>
      </w:r>
      <w:commentRangeStart w:id="11"/>
      <w:r w:rsidR="00696DE3">
        <w:rPr>
          <w:rFonts w:ascii="Times New Roman" w:hAnsi="Times New Roman" w:cs="Times New Roman"/>
          <w:sz w:val="28"/>
          <w:szCs w:val="28"/>
        </w:rPr>
        <w:t xml:space="preserve">Вообще все данные по </w:t>
      </w:r>
      <w:proofErr w:type="gramStart"/>
      <w:r w:rsidR="00696DE3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="00696DE3">
        <w:rPr>
          <w:rFonts w:ascii="Times New Roman" w:hAnsi="Times New Roman" w:cs="Times New Roman"/>
          <w:sz w:val="28"/>
          <w:szCs w:val="28"/>
        </w:rPr>
        <w:t xml:space="preserve"> как расставлять нужные форматы есть в интернете</w:t>
      </w:r>
      <w:commentRangeEnd w:id="11"/>
      <w:r w:rsidR="008C6DDB">
        <w:rPr>
          <w:rStyle w:val="a9"/>
        </w:rPr>
        <w:commentReference w:id="11"/>
      </w:r>
      <w:r w:rsidR="00696DE3">
        <w:rPr>
          <w:rFonts w:ascii="Times New Roman" w:hAnsi="Times New Roman" w:cs="Times New Roman"/>
          <w:sz w:val="28"/>
          <w:szCs w:val="28"/>
        </w:rPr>
        <w:t xml:space="preserve">, это поможет вам разобраться подробнее в слоях платы, что поможет при их загрузке на сайт, </w:t>
      </w:r>
      <w:r w:rsidR="00A35FF3">
        <w:rPr>
          <w:rFonts w:ascii="Times New Roman" w:hAnsi="Times New Roman" w:cs="Times New Roman"/>
          <w:sz w:val="28"/>
          <w:szCs w:val="28"/>
        </w:rPr>
        <w:t xml:space="preserve">но </w:t>
      </w:r>
      <w:r w:rsidR="00696DE3">
        <w:rPr>
          <w:rFonts w:ascii="Times New Roman" w:hAnsi="Times New Roman" w:cs="Times New Roman"/>
          <w:sz w:val="28"/>
          <w:szCs w:val="28"/>
        </w:rPr>
        <w:t>легче и быстрее просто использовать готовый файл)</w:t>
      </w:r>
    </w:p>
    <w:p w14:paraId="2B24520B" w14:textId="77777777" w:rsidR="00696DE3" w:rsidRDefault="00696D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EB8BF4" wp14:editId="6264D758">
            <wp:extent cx="5940425" cy="3162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8DE" w14:textId="77777777" w:rsidR="00696DE3" w:rsidRDefault="00696D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A644A7" wp14:editId="72A493E8">
            <wp:extent cx="5940425" cy="17951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A151" w14:textId="77777777" w:rsidR="00696DE3" w:rsidRDefault="00696D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CB11EF" wp14:editId="3F7BD1F8">
            <wp:extent cx="5940425" cy="53625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8402" w14:textId="77777777" w:rsidR="00696DE3" w:rsidRDefault="00281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видите у нас проставляются нужные форматы и названия слоев.</w:t>
      </w:r>
    </w:p>
    <w:p w14:paraId="013203A4" w14:textId="77777777" w:rsidR="002810E6" w:rsidRDefault="002810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Отмечаем </w:t>
      </w:r>
      <w:r>
        <w:rPr>
          <w:rFonts w:ascii="Times New Roman" w:hAnsi="Times New Roman" w:cs="Times New Roman"/>
          <w:sz w:val="28"/>
          <w:szCs w:val="28"/>
          <w:lang w:val="en-US"/>
        </w:rPr>
        <w:t>EXPORT AS ZIP.</w:t>
      </w:r>
    </w:p>
    <w:p w14:paraId="76C265EB" w14:textId="77777777" w:rsidR="002810E6" w:rsidRDefault="002810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32F043" wp14:editId="1937F3AA">
            <wp:extent cx="4029075" cy="1914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E32F" w14:textId="77777777" w:rsidR="002810E6" w:rsidRDefault="002810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PROCESS JO</w:t>
      </w:r>
      <w:ins w:id="12" w:author="Александр Семенов" w:date="2023-10-20T17:34:00Z">
        <w:r w:rsidR="008C6DDB">
          <w:rPr>
            <w:rFonts w:ascii="Times New Roman" w:hAnsi="Times New Roman" w:cs="Times New Roman"/>
            <w:sz w:val="28"/>
            <w:szCs w:val="28"/>
            <w:lang w:val="en-US"/>
          </w:rPr>
          <w:t>B</w:t>
        </w:r>
      </w:ins>
      <w:del w:id="13" w:author="Александр Семенов" w:date="2023-10-20T17:34:00Z">
        <w:r w:rsidDel="008C6DDB">
          <w:rPr>
            <w:rFonts w:ascii="Times New Roman" w:hAnsi="Times New Roman" w:cs="Times New Roman"/>
            <w:sz w:val="28"/>
            <w:szCs w:val="28"/>
            <w:lang w:val="en-US"/>
          </w:rPr>
          <w:delText>P</w:delText>
        </w:r>
      </w:del>
    </w:p>
    <w:p w14:paraId="41343600" w14:textId="77777777" w:rsidR="002810E6" w:rsidRDefault="002810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8B7283" wp14:editId="0AB4D672">
            <wp:extent cx="5940425" cy="54267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731F" w14:textId="77777777" w:rsidR="002810E6" w:rsidRDefault="00281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Готово, гербер файл создан.</w:t>
      </w:r>
    </w:p>
    <w:p w14:paraId="5E352CEC" w14:textId="77777777" w:rsidR="00C06812" w:rsidRDefault="00C06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представлен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095092" w14:textId="77777777" w:rsidR="00C06812" w:rsidRDefault="00C06812" w:rsidP="00C068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файла на сайт.</w:t>
      </w:r>
    </w:p>
    <w:p w14:paraId="3564CE07" w14:textId="77777777" w:rsidR="00871905" w:rsidRDefault="00871905" w:rsidP="00871905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14" w:name="_GoBack"/>
      <w:r>
        <w:rPr>
          <w:rFonts w:ascii="Times New Roman" w:hAnsi="Times New Roman" w:cs="Times New Roman"/>
          <w:sz w:val="28"/>
          <w:szCs w:val="28"/>
        </w:rPr>
        <w:t xml:space="preserve">Регистрируемся на сайте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резонита</w:t>
      </w:r>
      <w:bookmarkEnd w:id="14"/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40A5FA" w14:textId="77777777" w:rsidR="00871905" w:rsidRDefault="00871905" w:rsidP="008719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список плат -</w:t>
      </w:r>
      <w:r w:rsidRPr="0087190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719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Новый заказ </w:t>
      </w:r>
      <w:r w:rsidRPr="00871905">
        <w:rPr>
          <w:rFonts w:ascii="Times New Roman" w:hAnsi="Times New Roman" w:cs="Times New Roman"/>
          <w:sz w:val="28"/>
          <w:szCs w:val="28"/>
        </w:rPr>
        <w:t>-</w:t>
      </w:r>
      <w:r w:rsidRPr="0087190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719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Загружаем гербер файл.</w:t>
      </w:r>
    </w:p>
    <w:p w14:paraId="062C53F2" w14:textId="77777777" w:rsidR="00871905" w:rsidRDefault="00871905" w:rsidP="008719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Расставляем типы слоя в соответствии с именем файла и </w:t>
      </w:r>
    </w:p>
    <w:p w14:paraId="6D9D2295" w14:textId="77777777" w:rsidR="00871905" w:rsidRDefault="00871905" w:rsidP="008719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 получиться так</w:t>
      </w:r>
    </w:p>
    <w:p w14:paraId="4044ACC2" w14:textId="77777777" w:rsidR="004C5CBE" w:rsidRPr="00871905" w:rsidRDefault="004C5CBE" w:rsidP="008719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93987F" wp14:editId="774E2C1B">
            <wp:extent cx="5940425" cy="31026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676B" w14:textId="77777777" w:rsidR="00C06812" w:rsidRDefault="004C5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далее</w:t>
      </w:r>
    </w:p>
    <w:p w14:paraId="2F203EA7" w14:textId="77777777" w:rsidR="004C5CBE" w:rsidRDefault="004C5C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FEFE33" wp14:editId="2D6A9DB4">
            <wp:extent cx="5940425" cy="40443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4ACA" w14:textId="77777777" w:rsidR="004C5CBE" w:rsidRDefault="004C5CBE">
      <w:pPr>
        <w:rPr>
          <w:rFonts w:ascii="Times New Roman" w:hAnsi="Times New Roman" w:cs="Times New Roman"/>
          <w:sz w:val="28"/>
          <w:szCs w:val="28"/>
        </w:rPr>
      </w:pPr>
    </w:p>
    <w:p w14:paraId="2311CAC0" w14:textId="77777777" w:rsidR="004C5CBE" w:rsidRDefault="004C5CBE">
      <w:pPr>
        <w:rPr>
          <w:rFonts w:ascii="Times New Roman" w:hAnsi="Times New Roman" w:cs="Times New Roman"/>
          <w:sz w:val="28"/>
          <w:szCs w:val="28"/>
        </w:rPr>
      </w:pPr>
    </w:p>
    <w:p w14:paraId="7C9BF766" w14:textId="77777777" w:rsidR="004C5CBE" w:rsidRDefault="004C5CBE">
      <w:pPr>
        <w:rPr>
          <w:rFonts w:ascii="Times New Roman" w:hAnsi="Times New Roman" w:cs="Times New Roman"/>
          <w:sz w:val="28"/>
          <w:szCs w:val="28"/>
        </w:rPr>
      </w:pPr>
    </w:p>
    <w:p w14:paraId="066EF81F" w14:textId="77777777" w:rsidR="004C5CBE" w:rsidRDefault="004C5CBE">
      <w:pPr>
        <w:rPr>
          <w:rFonts w:ascii="Times New Roman" w:hAnsi="Times New Roman" w:cs="Times New Roman"/>
          <w:sz w:val="28"/>
          <w:szCs w:val="28"/>
        </w:rPr>
      </w:pPr>
    </w:p>
    <w:p w14:paraId="6A317EAC" w14:textId="77777777" w:rsidR="004C5CBE" w:rsidRDefault="004C5CBE">
      <w:pPr>
        <w:rPr>
          <w:rFonts w:ascii="Times New Roman" w:hAnsi="Times New Roman" w:cs="Times New Roman"/>
          <w:sz w:val="28"/>
          <w:szCs w:val="28"/>
        </w:rPr>
      </w:pPr>
    </w:p>
    <w:p w14:paraId="07D57C48" w14:textId="77777777" w:rsidR="004C5CBE" w:rsidRDefault="004C5CBE">
      <w:pPr>
        <w:rPr>
          <w:rFonts w:ascii="Times New Roman" w:hAnsi="Times New Roman" w:cs="Times New Roman"/>
          <w:sz w:val="28"/>
          <w:szCs w:val="28"/>
        </w:rPr>
      </w:pPr>
    </w:p>
    <w:p w14:paraId="240D89EF" w14:textId="77777777" w:rsidR="004C5CBE" w:rsidRDefault="004C5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Выставляем данные согласно нашей плате</w:t>
      </w:r>
    </w:p>
    <w:p w14:paraId="36715D02" w14:textId="77777777" w:rsidR="004C5CBE" w:rsidRDefault="004C5C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30DE8D" wp14:editId="63D6B118">
            <wp:extent cx="5940425" cy="77527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DEA2" w14:textId="77777777" w:rsidR="004C5CBE" w:rsidRDefault="004C5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добавляем плату к заказу</w:t>
      </w:r>
    </w:p>
    <w:p w14:paraId="33AEBC94" w14:textId="77777777" w:rsidR="004C5CBE" w:rsidRDefault="004C5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Ее можно проверить на дополнительные ошибки.</w:t>
      </w:r>
    </w:p>
    <w:p w14:paraId="5185376E" w14:textId="77777777" w:rsidR="004C5CBE" w:rsidRDefault="004C5C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54D8E2" wp14:editId="581136E8">
            <wp:extent cx="5940425" cy="25368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639A" w14:textId="77777777" w:rsidR="00A35FF3" w:rsidRPr="00A35FF3" w:rsidRDefault="00A35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Подобным образом создаются гербер файлы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JLCpcb</w:t>
      </w:r>
      <w:proofErr w:type="spellEnd"/>
      <w:r w:rsidRPr="00A35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pcbWAY</w:t>
      </w:r>
      <w:proofErr w:type="spellEnd"/>
      <w:r w:rsidRPr="00A35FF3">
        <w:rPr>
          <w:rFonts w:ascii="Times New Roman" w:hAnsi="Times New Roman" w:cs="Times New Roman"/>
          <w:sz w:val="28"/>
          <w:szCs w:val="28"/>
        </w:rPr>
        <w:t>.</w:t>
      </w:r>
    </w:p>
    <w:p w14:paraId="367619AF" w14:textId="77777777" w:rsidR="00A35FF3" w:rsidRPr="00A35FF3" w:rsidRDefault="00A35FF3">
      <w:pPr>
        <w:rPr>
          <w:rFonts w:ascii="Times New Roman" w:hAnsi="Times New Roman" w:cs="Times New Roman"/>
          <w:sz w:val="28"/>
          <w:szCs w:val="28"/>
        </w:rPr>
      </w:pPr>
    </w:p>
    <w:sectPr w:rsidR="00A35FF3" w:rsidRPr="00A35FF3">
      <w:head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Александр Семенов" w:date="2023-10-20T17:28:00Z" w:initials="АС">
    <w:p w14:paraId="37564D06" w14:textId="77777777" w:rsidR="008C6DDB" w:rsidRDefault="008C6DDB">
      <w:pPr>
        <w:pStyle w:val="aa"/>
      </w:pPr>
      <w:r>
        <w:rPr>
          <w:rStyle w:val="a9"/>
        </w:rPr>
        <w:annotationRef/>
      </w:r>
    </w:p>
  </w:comment>
  <w:comment w:id="1" w:author="Александр Семенов" w:date="2023-10-20T17:29:00Z" w:initials="АС">
    <w:p w14:paraId="04D5BE31" w14:textId="77777777" w:rsidR="008C6DDB" w:rsidRPr="008C6DDB" w:rsidRDefault="008C6DDB">
      <w:pPr>
        <w:pStyle w:val="aa"/>
      </w:pPr>
      <w:r>
        <w:rPr>
          <w:rStyle w:val="a9"/>
        </w:rPr>
        <w:annotationRef/>
      </w:r>
      <w:r>
        <w:rPr>
          <w:rStyle w:val="a9"/>
        </w:rPr>
        <w:t>Вода</w:t>
      </w:r>
    </w:p>
  </w:comment>
  <w:comment w:id="2" w:author="Александр Семенов" w:date="2023-10-20T17:29:00Z" w:initials="АС">
    <w:p w14:paraId="16EE1D91" w14:textId="77777777" w:rsidR="008C6DDB" w:rsidRDefault="008C6DDB">
      <w:pPr>
        <w:pStyle w:val="aa"/>
      </w:pPr>
      <w:r>
        <w:rPr>
          <w:rStyle w:val="a9"/>
        </w:rPr>
        <w:annotationRef/>
      </w:r>
      <w:r>
        <w:t>Лишнее</w:t>
      </w:r>
    </w:p>
  </w:comment>
  <w:comment w:id="9" w:author="Александр Семенов" w:date="2023-10-20T17:31:00Z" w:initials="АС">
    <w:p w14:paraId="47F10D41" w14:textId="77777777" w:rsidR="008C6DDB" w:rsidRPr="008C6DDB" w:rsidRDefault="008C6DDB">
      <w:pPr>
        <w:pStyle w:val="aa"/>
      </w:pPr>
      <w:r>
        <w:rPr>
          <w:rStyle w:val="a9"/>
        </w:rPr>
        <w:annotationRef/>
      </w:r>
      <w:r>
        <w:t xml:space="preserve">Расписать что в этих </w:t>
      </w:r>
      <w:r>
        <w:rPr>
          <w:lang w:val="en-US"/>
        </w:rPr>
        <w:t>DRC</w:t>
      </w:r>
      <w:r w:rsidRPr="008C6DDB">
        <w:t xml:space="preserve"> </w:t>
      </w:r>
      <w:r>
        <w:t>настраивается</w:t>
      </w:r>
    </w:p>
  </w:comment>
  <w:comment w:id="10" w:author="Александр Семенов" w:date="2023-10-20T17:30:00Z" w:initials="АС">
    <w:p w14:paraId="05965EB1" w14:textId="77777777" w:rsidR="008C6DDB" w:rsidRPr="008C6DDB" w:rsidRDefault="008C6DDB">
      <w:pPr>
        <w:pStyle w:val="aa"/>
      </w:pPr>
      <w:r>
        <w:rPr>
          <w:rStyle w:val="a9"/>
        </w:rPr>
        <w:annotationRef/>
      </w:r>
      <w:r>
        <w:t xml:space="preserve">Расписать какие </w:t>
      </w:r>
      <w:proofErr w:type="spellStart"/>
      <w:r>
        <w:t>бываеют</w:t>
      </w:r>
      <w:proofErr w:type="spellEnd"/>
      <w:r>
        <w:t xml:space="preserve"> типовые ошибки, что они значат, какие можно игнорировать</w:t>
      </w:r>
    </w:p>
  </w:comment>
  <w:comment w:id="11" w:author="Александр Семенов" w:date="2023-10-20T17:31:00Z" w:initials="АС">
    <w:p w14:paraId="74BB6B3D" w14:textId="77777777" w:rsidR="008C6DDB" w:rsidRDefault="008C6DDB">
      <w:pPr>
        <w:pStyle w:val="aa"/>
      </w:pPr>
      <w:r>
        <w:rPr>
          <w:rStyle w:val="a9"/>
        </w:rPr>
        <w:annotationRef/>
      </w:r>
      <w:r>
        <w:t>Ссылку или своими словами кратки 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564D06" w15:done="0"/>
  <w15:commentEx w15:paraId="04D5BE31" w15:done="0"/>
  <w15:commentEx w15:paraId="16EE1D91" w15:done="0"/>
  <w15:commentEx w15:paraId="47F10D41" w15:done="0"/>
  <w15:commentEx w15:paraId="05965EB1" w15:done="0"/>
  <w15:commentEx w15:paraId="74BB6B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DD372A" w16cex:dateUtc="2023-10-20T14:28:00Z"/>
  <w16cex:commentExtensible w16cex:durableId="28DD375D" w16cex:dateUtc="2023-10-20T14:29:00Z"/>
  <w16cex:commentExtensible w16cex:durableId="28DD3771" w16cex:dateUtc="2023-10-20T14:29:00Z"/>
  <w16cex:commentExtensible w16cex:durableId="28DD37ED" w16cex:dateUtc="2023-10-20T14:31:00Z"/>
  <w16cex:commentExtensible w16cex:durableId="28DD37CE" w16cex:dateUtc="2023-10-20T14:30:00Z"/>
  <w16cex:commentExtensible w16cex:durableId="28DD3809" w16cex:dateUtc="2023-10-20T14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564D06" w16cid:durableId="28DD372A"/>
  <w16cid:commentId w16cid:paraId="04D5BE31" w16cid:durableId="28DD375D"/>
  <w16cid:commentId w16cid:paraId="16EE1D91" w16cid:durableId="28DD3771"/>
  <w16cid:commentId w16cid:paraId="47F10D41" w16cid:durableId="28DD37ED"/>
  <w16cid:commentId w16cid:paraId="05965EB1" w16cid:durableId="28DD37CE"/>
  <w16cid:commentId w16cid:paraId="74BB6B3D" w16cid:durableId="28DD38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1929C" w14:textId="77777777" w:rsidR="00C54293" w:rsidRDefault="00C54293" w:rsidP="003C3C9E">
      <w:pPr>
        <w:spacing w:after="0" w:line="240" w:lineRule="auto"/>
      </w:pPr>
      <w:r>
        <w:separator/>
      </w:r>
    </w:p>
  </w:endnote>
  <w:endnote w:type="continuationSeparator" w:id="0">
    <w:p w14:paraId="3AA1F4A4" w14:textId="77777777" w:rsidR="00C54293" w:rsidRDefault="00C54293" w:rsidP="003C3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26822" w14:textId="77777777" w:rsidR="00C54293" w:rsidRDefault="00C54293" w:rsidP="003C3C9E">
      <w:pPr>
        <w:spacing w:after="0" w:line="240" w:lineRule="auto"/>
      </w:pPr>
      <w:r>
        <w:separator/>
      </w:r>
    </w:p>
  </w:footnote>
  <w:footnote w:type="continuationSeparator" w:id="0">
    <w:p w14:paraId="0BB04980" w14:textId="77777777" w:rsidR="00C54293" w:rsidRDefault="00C54293" w:rsidP="003C3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8E066" w14:textId="77777777" w:rsidR="003C3C9E" w:rsidRPr="003C3C9E" w:rsidRDefault="003C3C9E">
    <w:pPr>
      <w:pStyle w:val="a5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36374"/>
    <w:multiLevelType w:val="hybridMultilevel"/>
    <w:tmpl w:val="AF82B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андр Семенов">
    <w15:presenceInfo w15:providerId="Windows Live" w15:userId="2a28f92cd0ad7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433"/>
    <w:rsid w:val="00052C55"/>
    <w:rsid w:val="0006671F"/>
    <w:rsid w:val="00075939"/>
    <w:rsid w:val="002810E6"/>
    <w:rsid w:val="003647C6"/>
    <w:rsid w:val="003C3C9E"/>
    <w:rsid w:val="0044123E"/>
    <w:rsid w:val="004C5CBE"/>
    <w:rsid w:val="006426A3"/>
    <w:rsid w:val="00696DE3"/>
    <w:rsid w:val="007A0C09"/>
    <w:rsid w:val="00856433"/>
    <w:rsid w:val="00871905"/>
    <w:rsid w:val="008C6DDB"/>
    <w:rsid w:val="00A35FF3"/>
    <w:rsid w:val="00C06812"/>
    <w:rsid w:val="00C54293"/>
    <w:rsid w:val="00D71F36"/>
    <w:rsid w:val="00E8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238C"/>
  <w15:chartTrackingRefBased/>
  <w15:docId w15:val="{CD8E4370-719A-4020-8CD3-FD6BF903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43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5643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C3C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3C9E"/>
  </w:style>
  <w:style w:type="paragraph" w:styleId="a7">
    <w:name w:val="footer"/>
    <w:basedOn w:val="a"/>
    <w:link w:val="a8"/>
    <w:uiPriority w:val="99"/>
    <w:unhideWhenUsed/>
    <w:rsid w:val="003C3C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3C9E"/>
  </w:style>
  <w:style w:type="character" w:styleId="a9">
    <w:name w:val="annotation reference"/>
    <w:basedOn w:val="a0"/>
    <w:uiPriority w:val="99"/>
    <w:semiHidden/>
    <w:unhideWhenUsed/>
    <w:rsid w:val="008C6DD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C6DD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C6DD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C6DD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C6DDB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C6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C6D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A956E-6081-4CB0-8A08-AF01CB227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Арефьев</dc:creator>
  <cp:keywords/>
  <dc:description/>
  <cp:lastModifiedBy>Александр Семенов</cp:lastModifiedBy>
  <cp:revision>4</cp:revision>
  <dcterms:created xsi:type="dcterms:W3CDTF">2023-10-20T11:30:00Z</dcterms:created>
  <dcterms:modified xsi:type="dcterms:W3CDTF">2023-10-20T14:36:00Z</dcterms:modified>
</cp:coreProperties>
</file>